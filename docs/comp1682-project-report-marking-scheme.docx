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016" w:rsidRDefault="00554016" w:rsidP="00D32A54">
      <w:pPr>
        <w:jc w:val="center"/>
        <w:rPr>
          <w:rFonts w:ascii="Calibri" w:hAnsi="Calibri"/>
          <w:sz w:val="32"/>
          <w:szCs w:val="32"/>
        </w:rPr>
      </w:pPr>
      <w:r w:rsidRPr="00554016">
        <w:rPr>
          <w:rFonts w:ascii="Calibri" w:hAnsi="Calibri"/>
          <w:sz w:val="32"/>
          <w:szCs w:val="32"/>
        </w:rPr>
        <w:t>School of Computing &amp; Mathematical Sciences</w:t>
      </w:r>
    </w:p>
    <w:p w:rsidR="009C66CD" w:rsidRPr="00554016" w:rsidRDefault="009C66CD" w:rsidP="00D32A54">
      <w:pPr>
        <w:jc w:val="center"/>
        <w:rPr>
          <w:rFonts w:ascii="Calibri" w:hAnsi="Calibri"/>
          <w:sz w:val="32"/>
          <w:szCs w:val="32"/>
        </w:rPr>
      </w:pPr>
    </w:p>
    <w:tbl>
      <w:tblPr>
        <w:tblW w:w="1074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"/>
        <w:gridCol w:w="6657"/>
        <w:gridCol w:w="2315"/>
        <w:gridCol w:w="237"/>
        <w:gridCol w:w="647"/>
        <w:gridCol w:w="61"/>
        <w:gridCol w:w="823"/>
      </w:tblGrid>
      <w:tr w:rsidR="00E50477" w:rsidRPr="00A944FD" w:rsidTr="009C66CD">
        <w:tc>
          <w:tcPr>
            <w:tcW w:w="10746" w:type="dxa"/>
            <w:gridSpan w:val="7"/>
            <w:tcMar>
              <w:top w:w="57" w:type="dxa"/>
              <w:bottom w:w="57" w:type="dxa"/>
            </w:tcMar>
          </w:tcPr>
          <w:p w:rsidR="00E50477" w:rsidRPr="009C66CD" w:rsidRDefault="00E50477" w:rsidP="00A944FD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9C66CD">
              <w:rPr>
                <w:rFonts w:ascii="Calibri" w:hAnsi="Calibri"/>
                <w:b/>
                <w:sz w:val="32"/>
                <w:szCs w:val="32"/>
              </w:rPr>
              <w:t xml:space="preserve">Assessment </w:t>
            </w:r>
            <w:r w:rsidR="00F02F00" w:rsidRPr="009C66CD">
              <w:rPr>
                <w:rFonts w:ascii="Calibri" w:hAnsi="Calibri"/>
                <w:b/>
                <w:sz w:val="32"/>
                <w:szCs w:val="32"/>
              </w:rPr>
              <w:t>of</w:t>
            </w:r>
            <w:r w:rsidRPr="009C66CD">
              <w:rPr>
                <w:rFonts w:ascii="Calibri" w:hAnsi="Calibri"/>
                <w:b/>
                <w:sz w:val="32"/>
                <w:szCs w:val="32"/>
              </w:rPr>
              <w:t xml:space="preserve"> Undergraduate </w:t>
            </w:r>
            <w:r w:rsidR="009C66CD">
              <w:rPr>
                <w:rFonts w:ascii="Calibri" w:hAnsi="Calibri"/>
                <w:b/>
                <w:sz w:val="32"/>
                <w:szCs w:val="32"/>
              </w:rPr>
              <w:t xml:space="preserve">Computing </w:t>
            </w:r>
            <w:r w:rsidRPr="009C66CD">
              <w:rPr>
                <w:rFonts w:ascii="Calibri" w:hAnsi="Calibri"/>
                <w:b/>
                <w:sz w:val="32"/>
                <w:szCs w:val="32"/>
              </w:rPr>
              <w:t>Project</w:t>
            </w:r>
          </w:p>
        </w:tc>
      </w:tr>
      <w:tr w:rsidR="00E50477" w:rsidRPr="00A944FD" w:rsidTr="0040656D">
        <w:trPr>
          <w:trHeight w:val="517"/>
        </w:trPr>
        <w:tc>
          <w:tcPr>
            <w:tcW w:w="6663" w:type="dxa"/>
            <w:gridSpan w:val="2"/>
          </w:tcPr>
          <w:p w:rsidR="00E50477" w:rsidRPr="00A944FD" w:rsidRDefault="00E50477">
            <w:pPr>
              <w:rPr>
                <w:rFonts w:ascii="Calibri" w:hAnsi="Calibri"/>
                <w:b/>
              </w:rPr>
            </w:pPr>
            <w:r w:rsidRPr="00A944FD">
              <w:rPr>
                <w:rFonts w:ascii="Calibri" w:hAnsi="Calibri"/>
                <w:b/>
              </w:rPr>
              <w:t>Student:</w:t>
            </w:r>
          </w:p>
        </w:tc>
        <w:tc>
          <w:tcPr>
            <w:tcW w:w="4083" w:type="dxa"/>
            <w:gridSpan w:val="5"/>
          </w:tcPr>
          <w:p w:rsidR="00E50477" w:rsidRPr="00A944FD" w:rsidRDefault="00E50477">
            <w:pPr>
              <w:rPr>
                <w:rFonts w:ascii="Calibri" w:hAnsi="Calibri"/>
                <w:b/>
              </w:rPr>
            </w:pPr>
            <w:r w:rsidRPr="00A944FD">
              <w:rPr>
                <w:rFonts w:ascii="Calibri" w:hAnsi="Calibri"/>
                <w:b/>
              </w:rPr>
              <w:t>Banner ID:</w:t>
            </w:r>
          </w:p>
        </w:tc>
      </w:tr>
      <w:tr w:rsidR="00E50477" w:rsidRPr="00A944FD" w:rsidTr="00A944FD">
        <w:tc>
          <w:tcPr>
            <w:tcW w:w="10746" w:type="dxa"/>
            <w:gridSpan w:val="7"/>
          </w:tcPr>
          <w:p w:rsidR="00E50477" w:rsidRPr="00A944FD" w:rsidRDefault="00E50477">
            <w:pPr>
              <w:rPr>
                <w:rFonts w:ascii="Calibri" w:hAnsi="Calibri"/>
                <w:sz w:val="6"/>
                <w:szCs w:val="6"/>
              </w:rPr>
            </w:pPr>
          </w:p>
        </w:tc>
      </w:tr>
      <w:tr w:rsidR="00E50477" w:rsidRPr="00A944FD" w:rsidTr="00A944FD">
        <w:trPr>
          <w:trHeight w:val="746"/>
        </w:trPr>
        <w:tc>
          <w:tcPr>
            <w:tcW w:w="10746" w:type="dxa"/>
            <w:gridSpan w:val="7"/>
          </w:tcPr>
          <w:p w:rsidR="00E50477" w:rsidRDefault="00E50477">
            <w:pPr>
              <w:rPr>
                <w:rFonts w:ascii="Calibri" w:hAnsi="Calibri"/>
                <w:b/>
              </w:rPr>
            </w:pPr>
            <w:r w:rsidRPr="00A944FD">
              <w:rPr>
                <w:rFonts w:ascii="Calibri" w:hAnsi="Calibri"/>
                <w:b/>
              </w:rPr>
              <w:t>Supervisor/Second Marker</w:t>
            </w:r>
            <w:r w:rsidR="00554016" w:rsidRPr="00A944FD">
              <w:rPr>
                <w:rFonts w:ascii="Calibri" w:hAnsi="Calibri"/>
                <w:b/>
              </w:rPr>
              <w:t>:</w:t>
            </w:r>
          </w:p>
          <w:p w:rsidR="008901EA" w:rsidRDefault="008901EA">
            <w:pPr>
              <w:rPr>
                <w:rFonts w:ascii="Calibri" w:hAnsi="Calibri"/>
                <w:i/>
                <w:sz w:val="16"/>
                <w:szCs w:val="16"/>
              </w:rPr>
            </w:pPr>
          </w:p>
          <w:p w:rsidR="008901EA" w:rsidRPr="008901EA" w:rsidRDefault="008901EA">
            <w:pPr>
              <w:rPr>
                <w:rFonts w:ascii="Calibri" w:hAnsi="Calibri"/>
                <w:i/>
                <w:sz w:val="16"/>
                <w:szCs w:val="16"/>
              </w:rPr>
            </w:pPr>
            <w:r w:rsidRPr="008901EA">
              <w:rPr>
                <w:rFonts w:ascii="Calibri" w:hAnsi="Calibri"/>
                <w:i/>
                <w:sz w:val="16"/>
                <w:szCs w:val="16"/>
              </w:rPr>
              <w:t>Su</w:t>
            </w:r>
            <w:r>
              <w:rPr>
                <w:rFonts w:ascii="Calibri" w:hAnsi="Calibri"/>
                <w:i/>
                <w:sz w:val="16"/>
                <w:szCs w:val="16"/>
              </w:rPr>
              <w:t>pervisor and second marker need</w:t>
            </w:r>
            <w:r w:rsidRPr="008901EA">
              <w:rPr>
                <w:rFonts w:ascii="Calibri" w:hAnsi="Calibri"/>
                <w:i/>
                <w:sz w:val="16"/>
                <w:szCs w:val="16"/>
              </w:rPr>
              <w:t xml:space="preserve"> to complete the forms separately</w:t>
            </w:r>
            <w:r>
              <w:rPr>
                <w:rFonts w:ascii="Calibri" w:hAnsi="Calibri"/>
                <w:i/>
                <w:sz w:val="16"/>
                <w:szCs w:val="16"/>
              </w:rPr>
              <w:t>. Both are to be uploaded.</w:t>
            </w:r>
          </w:p>
        </w:tc>
      </w:tr>
      <w:tr w:rsidR="00E50477" w:rsidRPr="00A944FD" w:rsidTr="00670330">
        <w:trPr>
          <w:trHeight w:val="3374"/>
        </w:trPr>
        <w:tc>
          <w:tcPr>
            <w:tcW w:w="10746" w:type="dxa"/>
            <w:gridSpan w:val="7"/>
            <w:tcBorders>
              <w:bottom w:val="single" w:sz="4" w:space="0" w:color="auto"/>
            </w:tcBorders>
          </w:tcPr>
          <w:p w:rsidR="00EB4745" w:rsidRPr="00A944FD" w:rsidRDefault="00EB4745">
            <w:pPr>
              <w:rPr>
                <w:sz w:val="16"/>
                <w:szCs w:val="16"/>
              </w:rPr>
            </w:pPr>
          </w:p>
          <w:tbl>
            <w:tblPr>
              <w:tblW w:w="105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880"/>
              <w:gridCol w:w="9639"/>
            </w:tblGrid>
            <w:tr w:rsidR="00E50477" w:rsidRPr="00E50477" w:rsidTr="00EB4745">
              <w:trPr>
                <w:trHeight w:val="226"/>
              </w:trPr>
              <w:tc>
                <w:tcPr>
                  <w:tcW w:w="10519" w:type="dxa"/>
                  <w:gridSpan w:val="2"/>
                </w:tcPr>
                <w:p w:rsidR="00E50477" w:rsidRPr="00E50477" w:rsidRDefault="00E50477" w:rsidP="00347B1D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Broadly, the project </w:t>
                  </w:r>
                  <w:r w:rsidR="00347B1D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report </w:t>
                  </w: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should be assessed using the following </w:t>
                  </w:r>
                  <w:r w:rsidR="00347B1D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grade bands</w:t>
                  </w: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:</w:t>
                  </w:r>
                </w:p>
              </w:tc>
            </w:tr>
            <w:tr w:rsidR="003F4F54" w:rsidRPr="00E50477" w:rsidTr="003F4F54">
              <w:trPr>
                <w:trHeight w:val="175"/>
              </w:trPr>
              <w:tc>
                <w:tcPr>
                  <w:tcW w:w="880" w:type="dxa"/>
                </w:tcPr>
                <w:p w:rsidR="003F4F54" w:rsidRPr="00E50477" w:rsidRDefault="003F4F54" w:rsidP="00A944FD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Marks</w:t>
                  </w:r>
                </w:p>
              </w:tc>
              <w:tc>
                <w:tcPr>
                  <w:tcW w:w="9639" w:type="dxa"/>
                </w:tcPr>
                <w:p w:rsidR="003F4F54" w:rsidRPr="00E50477" w:rsidRDefault="003F4F54" w:rsidP="00A944FD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Description of grade band</w:t>
                  </w:r>
                </w:p>
              </w:tc>
            </w:tr>
            <w:tr w:rsidR="003F4F54" w:rsidRPr="00E50477" w:rsidTr="003F4F54">
              <w:trPr>
                <w:trHeight w:val="337"/>
              </w:trPr>
              <w:tc>
                <w:tcPr>
                  <w:tcW w:w="880" w:type="dxa"/>
                </w:tcPr>
                <w:p w:rsidR="003F4F54" w:rsidRPr="00E50477" w:rsidRDefault="003F4F54" w:rsidP="00A944FD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≥ 80%</w:t>
                  </w:r>
                </w:p>
                <w:p w:rsidR="003F4F54" w:rsidRPr="00E50477" w:rsidRDefault="003F4F54" w:rsidP="00A944FD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639" w:type="dxa"/>
                </w:tcPr>
                <w:p w:rsidR="003F4F54" w:rsidRPr="00C3076A" w:rsidRDefault="003F4F54" w:rsidP="00A944FD">
                  <w:pPr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M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e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et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s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 xml:space="preserve"> all criteria.  Shows a significant amount of critical analysis and exhibits an excellent understanding of the relevant issues. Product meets requirements.</w:t>
                  </w:r>
                </w:p>
              </w:tc>
            </w:tr>
            <w:tr w:rsidR="003F4F54" w:rsidRPr="00E50477" w:rsidTr="003F4F54">
              <w:trPr>
                <w:trHeight w:val="351"/>
              </w:trPr>
              <w:tc>
                <w:tcPr>
                  <w:tcW w:w="880" w:type="dxa"/>
                </w:tcPr>
                <w:p w:rsidR="003F4F54" w:rsidRPr="00E50477" w:rsidRDefault="003F4F54" w:rsidP="00E50477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70–79%</w:t>
                  </w:r>
                </w:p>
              </w:tc>
              <w:tc>
                <w:tcPr>
                  <w:tcW w:w="9639" w:type="dxa"/>
                </w:tcPr>
                <w:p w:rsidR="003F4F54" w:rsidRPr="00C3076A" w:rsidRDefault="003F4F54" w:rsidP="00A944FD">
                  <w:pPr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Me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e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s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 xml:space="preserve"> most of the criteria.  Demonstrates clear awareness of relevant issues with a high standard of critical analysis. Product meets requirements.</w:t>
                  </w:r>
                </w:p>
              </w:tc>
            </w:tr>
            <w:tr w:rsidR="003F4F54" w:rsidRPr="00E50477" w:rsidTr="003F4F54">
              <w:trPr>
                <w:trHeight w:val="351"/>
              </w:trPr>
              <w:tc>
                <w:tcPr>
                  <w:tcW w:w="880" w:type="dxa"/>
                </w:tcPr>
                <w:p w:rsidR="003F4F54" w:rsidRPr="00E50477" w:rsidRDefault="003F4F54" w:rsidP="00A944FD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60-69%</w:t>
                  </w:r>
                </w:p>
              </w:tc>
              <w:tc>
                <w:tcPr>
                  <w:tcW w:w="9639" w:type="dxa"/>
                </w:tcPr>
                <w:p w:rsidR="003F4F54" w:rsidRPr="00C3076A" w:rsidRDefault="003F4F54" w:rsidP="00A944FD">
                  <w:pPr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Me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e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s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 xml:space="preserve"> most of the criteria.  An attempt has been made at analysis using appropriate frameworks but may include some errors.</w:t>
                  </w:r>
                </w:p>
              </w:tc>
            </w:tr>
            <w:tr w:rsidR="003F4F54" w:rsidRPr="00E50477" w:rsidTr="003F4F54">
              <w:trPr>
                <w:trHeight w:val="337"/>
              </w:trPr>
              <w:tc>
                <w:tcPr>
                  <w:tcW w:w="880" w:type="dxa"/>
                </w:tcPr>
                <w:p w:rsidR="003F4F54" w:rsidRPr="00E50477" w:rsidRDefault="003F4F54" w:rsidP="00E50477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50-59%</w:t>
                  </w:r>
                </w:p>
              </w:tc>
              <w:tc>
                <w:tcPr>
                  <w:tcW w:w="9639" w:type="dxa"/>
                </w:tcPr>
                <w:p w:rsidR="003F4F54" w:rsidRPr="00C3076A" w:rsidRDefault="003F4F54" w:rsidP="00A944FD">
                  <w:pPr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Some of the criteria present but is mainly factual and descriptive with little grasp of analysis.</w:t>
                  </w:r>
                </w:p>
              </w:tc>
            </w:tr>
            <w:tr w:rsidR="003F4F54" w:rsidRPr="00E50477" w:rsidTr="003F4F54">
              <w:trPr>
                <w:trHeight w:val="351"/>
              </w:trPr>
              <w:tc>
                <w:tcPr>
                  <w:tcW w:w="880" w:type="dxa"/>
                </w:tcPr>
                <w:p w:rsidR="003F4F54" w:rsidRPr="00E50477" w:rsidRDefault="003F4F54" w:rsidP="00E50477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40- 49%</w:t>
                  </w:r>
                </w:p>
              </w:tc>
              <w:tc>
                <w:tcPr>
                  <w:tcW w:w="9639" w:type="dxa"/>
                </w:tcPr>
                <w:p w:rsidR="003F4F54" w:rsidRPr="00C3076A" w:rsidRDefault="003F4F54" w:rsidP="00DA7886">
                  <w:pPr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 xml:space="preserve">Some of the criteria present and establishes a few relevant points but superficial 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or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 xml:space="preserve"> </w:t>
                  </w:r>
                  <w:r w:rsidRPr="00DA7886">
                    <w:rPr>
                      <w:rFonts w:ascii="Calibri" w:hAnsi="Calibri" w:cs="Arial"/>
                      <w:sz w:val="18"/>
                      <w:szCs w:val="18"/>
                    </w:rPr>
                    <w:t>confused exposition of issues</w:t>
                  </w: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 xml:space="preserve">.  </w:t>
                  </w:r>
                </w:p>
              </w:tc>
            </w:tr>
            <w:tr w:rsidR="003F4F54" w:rsidRPr="00E50477" w:rsidTr="003F4F54">
              <w:trPr>
                <w:trHeight w:val="407"/>
              </w:trPr>
              <w:tc>
                <w:tcPr>
                  <w:tcW w:w="880" w:type="dxa"/>
                  <w:tcBorders>
                    <w:bottom w:val="single" w:sz="4" w:space="0" w:color="auto"/>
                  </w:tcBorders>
                </w:tcPr>
                <w:p w:rsidR="003F4F54" w:rsidRPr="00E50477" w:rsidRDefault="003F4F54" w:rsidP="00A944FD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50477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&lt;40</w:t>
                  </w:r>
                </w:p>
              </w:tc>
              <w:tc>
                <w:tcPr>
                  <w:tcW w:w="9639" w:type="dxa"/>
                  <w:tcBorders>
                    <w:bottom w:val="single" w:sz="4" w:space="0" w:color="auto"/>
                  </w:tcBorders>
                </w:tcPr>
                <w:p w:rsidR="003F4F54" w:rsidRPr="00C3076A" w:rsidRDefault="003F4F54" w:rsidP="00A944FD">
                  <w:pPr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C3076A">
                    <w:rPr>
                      <w:rFonts w:ascii="Calibri" w:hAnsi="Calibri" w:cs="Arial"/>
                      <w:sz w:val="18"/>
                      <w:szCs w:val="18"/>
                    </w:rPr>
                    <w:t>Little or no evidence of given criteria and no grasp of analysis.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 xml:space="preserve"> </w:t>
                  </w:r>
                  <w:r w:rsidRPr="00840E28">
                    <w:rPr>
                      <w:rFonts w:ascii="Calibri" w:hAnsi="Calibri" w:cs="Arial"/>
                      <w:sz w:val="18"/>
                      <w:szCs w:val="18"/>
                    </w:rPr>
                    <w:t>Does n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 xml:space="preserve">ot demonstrate </w:t>
                  </w:r>
                  <w:r w:rsidRPr="00DA7886">
                    <w:rPr>
                      <w:rFonts w:ascii="Calibri" w:hAnsi="Calibri" w:cs="Arial"/>
                      <w:sz w:val="18"/>
                      <w:szCs w:val="18"/>
                    </w:rPr>
                    <w:t>self-direction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 xml:space="preserve">, </w:t>
                  </w:r>
                  <w:r w:rsidRPr="00840E28">
                    <w:rPr>
                      <w:rFonts w:ascii="Calibri" w:hAnsi="Calibri" w:cs="Arial"/>
                      <w:sz w:val="18"/>
                      <w:szCs w:val="18"/>
                    </w:rPr>
                    <w:t>originality in problem solving or a critical self-evaluation of the project process</w:t>
                  </w:r>
                  <w:r>
                    <w:rPr>
                      <w:rFonts w:ascii="Calibri" w:hAnsi="Calibri" w:cs="Arial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E50477" w:rsidRDefault="00E50477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044"/>
              <w:gridCol w:w="1044"/>
              <w:gridCol w:w="1043"/>
              <w:gridCol w:w="1046"/>
              <w:gridCol w:w="1044"/>
              <w:gridCol w:w="1051"/>
              <w:gridCol w:w="1044"/>
              <w:gridCol w:w="1109"/>
              <w:gridCol w:w="1044"/>
            </w:tblGrid>
            <w:tr w:rsidR="008901EA" w:rsidRPr="0000008B" w:rsidTr="0000008B">
              <w:tc>
                <w:tcPr>
                  <w:tcW w:w="10515" w:type="dxa"/>
                  <w:gridSpan w:val="10"/>
                  <w:shd w:val="clear" w:color="auto" w:fill="auto"/>
                </w:tcPr>
                <w:p w:rsidR="008901EA" w:rsidRPr="0000008B" w:rsidRDefault="008901EA" w:rsidP="00445E44">
                  <w:pPr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Please use the following undergraduate grade descriptors from the Academic Regulations when writing feedback:</w:t>
                  </w:r>
                </w:p>
              </w:tc>
            </w:tr>
            <w:tr w:rsidR="008901EA" w:rsidRPr="0000008B" w:rsidTr="0000008B">
              <w:tc>
                <w:tcPr>
                  <w:tcW w:w="2102" w:type="dxa"/>
                  <w:gridSpan w:val="2"/>
                  <w:shd w:val="clear" w:color="auto" w:fill="auto"/>
                </w:tcPr>
                <w:p w:rsidR="008901EA" w:rsidRPr="0000008B" w:rsidRDefault="008901EA" w:rsidP="0000008B">
                  <w:pPr>
                    <w:jc w:val="center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FIRST</w:t>
                  </w:r>
                </w:p>
              </w:tc>
              <w:tc>
                <w:tcPr>
                  <w:tcW w:w="2102" w:type="dxa"/>
                  <w:gridSpan w:val="2"/>
                  <w:shd w:val="clear" w:color="auto" w:fill="auto"/>
                </w:tcPr>
                <w:p w:rsidR="008901EA" w:rsidRPr="0000008B" w:rsidRDefault="008901EA" w:rsidP="0000008B">
                  <w:pPr>
                    <w:jc w:val="center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2:1</w:t>
                  </w:r>
                </w:p>
              </w:tc>
              <w:tc>
                <w:tcPr>
                  <w:tcW w:w="2103" w:type="dxa"/>
                  <w:gridSpan w:val="2"/>
                  <w:shd w:val="clear" w:color="auto" w:fill="auto"/>
                </w:tcPr>
                <w:p w:rsidR="008901EA" w:rsidRPr="0000008B" w:rsidRDefault="008901EA" w:rsidP="0000008B">
                  <w:pPr>
                    <w:jc w:val="center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2:2</w:t>
                  </w:r>
                </w:p>
              </w:tc>
              <w:tc>
                <w:tcPr>
                  <w:tcW w:w="2104" w:type="dxa"/>
                  <w:gridSpan w:val="2"/>
                  <w:shd w:val="clear" w:color="auto" w:fill="auto"/>
                </w:tcPr>
                <w:p w:rsidR="008901EA" w:rsidRPr="0000008B" w:rsidRDefault="008901EA" w:rsidP="0000008B">
                  <w:pPr>
                    <w:jc w:val="center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3rd</w:t>
                  </w:r>
                </w:p>
              </w:tc>
              <w:tc>
                <w:tcPr>
                  <w:tcW w:w="2104" w:type="dxa"/>
                  <w:gridSpan w:val="2"/>
                  <w:shd w:val="clear" w:color="auto" w:fill="auto"/>
                </w:tcPr>
                <w:p w:rsidR="008901EA" w:rsidRPr="0000008B" w:rsidRDefault="008901EA" w:rsidP="0000008B">
                  <w:pPr>
                    <w:jc w:val="center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FAIL</w:t>
                  </w:r>
                </w:p>
              </w:tc>
            </w:tr>
            <w:tr w:rsidR="008901EA" w:rsidRPr="0000008B" w:rsidTr="0000008B"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Exemplary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86-100%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Very good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65-69%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Sound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55-59%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Acceptable, but restricted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45-49%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Narrowly fails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35-39%</w:t>
                  </w:r>
                </w:p>
              </w:tc>
            </w:tr>
            <w:tr w:rsidR="008901EA" w:rsidRPr="0000008B" w:rsidTr="0000008B"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Outstanding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76-85%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Good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60-64%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Sound, but limited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50-54%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Barely acceptable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40-44%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Insufficient evidence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30-34%</w:t>
                  </w:r>
                </w:p>
              </w:tc>
            </w:tr>
            <w:tr w:rsidR="008901EA" w:rsidRPr="0000008B" w:rsidTr="0000008B"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Excellent</w:t>
                  </w:r>
                </w:p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70-75%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51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Unacceptable</w:t>
                  </w:r>
                </w:p>
              </w:tc>
              <w:tc>
                <w:tcPr>
                  <w:tcW w:w="1052" w:type="dxa"/>
                  <w:shd w:val="clear" w:color="auto" w:fill="auto"/>
                  <w:vAlign w:val="center"/>
                </w:tcPr>
                <w:p w:rsidR="008901EA" w:rsidRPr="0000008B" w:rsidRDefault="008901EA" w:rsidP="0000008B">
                  <w:pP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 w:rsidRPr="0000008B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0-29%</w:t>
                  </w:r>
                </w:p>
              </w:tc>
            </w:tr>
          </w:tbl>
          <w:p w:rsidR="008901EA" w:rsidRPr="00A944FD" w:rsidRDefault="008901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745" w:rsidRPr="00A944FD" w:rsidTr="008901EA">
        <w:trPr>
          <w:trHeight w:val="3000"/>
        </w:trPr>
        <w:tc>
          <w:tcPr>
            <w:tcW w:w="107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45" w:rsidRDefault="00EB4745">
            <w:pPr>
              <w:rPr>
                <w:rFonts w:ascii="Calibri" w:hAnsi="Calibri"/>
                <w:sz w:val="28"/>
                <w:szCs w:val="28"/>
              </w:rPr>
            </w:pPr>
            <w:r w:rsidRPr="0040656D">
              <w:rPr>
                <w:rFonts w:ascii="Calibri" w:hAnsi="Calibri"/>
                <w:sz w:val="28"/>
                <w:szCs w:val="28"/>
              </w:rPr>
              <w:t>Overall assessment of the project</w:t>
            </w:r>
            <w:r w:rsidR="00F02F00" w:rsidRPr="0040656D">
              <w:rPr>
                <w:rFonts w:ascii="Calibri" w:hAnsi="Calibri"/>
                <w:sz w:val="28"/>
                <w:szCs w:val="28"/>
              </w:rPr>
              <w:t xml:space="preserve"> report and demonstration:</w:t>
            </w:r>
          </w:p>
          <w:p w:rsidR="003F4F54" w:rsidRPr="0040656D" w:rsidRDefault="003F4F54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F02F00" w:rsidRPr="00A944FD" w:rsidTr="00840E28">
        <w:trPr>
          <w:trHeight w:val="1127"/>
        </w:trPr>
        <w:tc>
          <w:tcPr>
            <w:tcW w:w="921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4745" w:rsidRDefault="0043209D" w:rsidP="00A944FD">
            <w:pPr>
              <w:jc w:val="right"/>
              <w:rPr>
                <w:rFonts w:ascii="Calibri" w:hAnsi="Calibri"/>
                <w:b/>
                <w:sz w:val="32"/>
                <w:szCs w:val="32"/>
              </w:rPr>
            </w:pPr>
            <w:r w:rsidRPr="0040656D">
              <w:rPr>
                <w:rFonts w:ascii="Calibri" w:hAnsi="Calibri"/>
                <w:b/>
                <w:sz w:val="32"/>
                <w:szCs w:val="32"/>
              </w:rPr>
              <w:t>Final Mark (%)</w:t>
            </w:r>
          </w:p>
          <w:p w:rsidR="003F4F54" w:rsidRDefault="003F4F54" w:rsidP="003F4F54">
            <w:pPr>
              <w:jc w:val="right"/>
              <w:rPr>
                <w:rFonts w:ascii="Calibri" w:hAnsi="Calibri"/>
                <w:b/>
                <w:i/>
                <w:color w:val="FF0000"/>
                <w:sz w:val="20"/>
                <w:szCs w:val="20"/>
              </w:rPr>
            </w:pPr>
            <w:r w:rsidRPr="003F4F54">
              <w:rPr>
                <w:rFonts w:ascii="Calibri" w:hAnsi="Calibri"/>
                <w:b/>
                <w:i/>
                <w:color w:val="FF0000"/>
                <w:sz w:val="20"/>
                <w:szCs w:val="20"/>
              </w:rPr>
              <w:t xml:space="preserve">The final mark needs to reflect </w:t>
            </w:r>
            <w:r>
              <w:rPr>
                <w:rFonts w:ascii="Calibri" w:hAnsi="Calibri"/>
                <w:b/>
                <w:i/>
                <w:color w:val="FF0000"/>
                <w:sz w:val="20"/>
                <w:szCs w:val="20"/>
              </w:rPr>
              <w:t>those marks indicated</w:t>
            </w:r>
          </w:p>
          <w:p w:rsidR="003F4F54" w:rsidRPr="003F4F54" w:rsidRDefault="003F4F54" w:rsidP="003F4F54">
            <w:pPr>
              <w:jc w:val="right"/>
              <w:rPr>
                <w:rFonts w:ascii="Calibri" w:hAnsi="Calibri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0"/>
                <w:szCs w:val="20"/>
              </w:rPr>
              <w:t xml:space="preserve">for the 4 </w:t>
            </w:r>
            <w:r w:rsidRPr="003F4F54">
              <w:rPr>
                <w:rFonts w:ascii="Calibri" w:hAnsi="Calibri"/>
                <w:b/>
                <w:i/>
                <w:color w:val="FF0000"/>
                <w:sz w:val="20"/>
                <w:szCs w:val="20"/>
              </w:rPr>
              <w:t>sections on the second page of this document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745" w:rsidRPr="00A944FD" w:rsidRDefault="00EB4745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EB4745" w:rsidRPr="00A944FD" w:rsidTr="00A944FD">
        <w:trPr>
          <w:trHeight w:val="137"/>
        </w:trPr>
        <w:tc>
          <w:tcPr>
            <w:tcW w:w="107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B4745" w:rsidRPr="00A944FD" w:rsidRDefault="00EB4745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EB4745" w:rsidRPr="00A944FD" w:rsidTr="00E1570E">
        <w:trPr>
          <w:gridBefore w:val="1"/>
          <w:wBefore w:w="6" w:type="dxa"/>
          <w:trHeight w:val="493"/>
        </w:trPr>
        <w:tc>
          <w:tcPr>
            <w:tcW w:w="897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EB4745" w:rsidRPr="00A944FD" w:rsidRDefault="00EB4745" w:rsidP="00A944FD">
            <w:pPr>
              <w:jc w:val="right"/>
              <w:rPr>
                <w:rFonts w:ascii="Calibri" w:hAnsi="Calibri"/>
                <w:b/>
                <w:sz w:val="16"/>
                <w:szCs w:val="16"/>
              </w:rPr>
            </w:pPr>
            <w:r w:rsidRPr="00A944FD">
              <w:rPr>
                <w:rFonts w:ascii="Verdana" w:hAnsi="Verdana"/>
                <w:b/>
                <w:sz w:val="20"/>
                <w:szCs w:val="20"/>
              </w:rPr>
              <w:t xml:space="preserve">Have you held a </w:t>
            </w:r>
            <w:r w:rsidR="00F02F00" w:rsidRPr="00A944FD">
              <w:rPr>
                <w:rFonts w:ascii="Verdana" w:hAnsi="Verdana"/>
                <w:b/>
                <w:sz w:val="20"/>
                <w:szCs w:val="20"/>
              </w:rPr>
              <w:t>demonstration</w:t>
            </w:r>
            <w:r w:rsidRPr="00A944FD">
              <w:rPr>
                <w:rFonts w:ascii="Verdana" w:hAnsi="Verdana"/>
                <w:b/>
                <w:sz w:val="20"/>
                <w:szCs w:val="20"/>
              </w:rPr>
              <w:t xml:space="preserve"> for this project?   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745" w:rsidRPr="00A944FD" w:rsidRDefault="00EB4745" w:rsidP="00A944F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944FD">
              <w:rPr>
                <w:rFonts w:ascii="Verdana" w:hAnsi="Verdana"/>
                <w:b/>
                <w:sz w:val="20"/>
                <w:szCs w:val="20"/>
              </w:rPr>
              <w:t>Yes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745" w:rsidRPr="00A944FD" w:rsidRDefault="00EB4745" w:rsidP="00A944F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944FD"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</w:tr>
      <w:tr w:rsidR="00840E28" w:rsidRPr="00A944FD" w:rsidTr="00840E28">
        <w:trPr>
          <w:gridBefore w:val="1"/>
          <w:wBefore w:w="6" w:type="dxa"/>
          <w:trHeight w:val="276"/>
        </w:trPr>
        <w:tc>
          <w:tcPr>
            <w:tcW w:w="89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0E28" w:rsidRPr="00A944FD" w:rsidRDefault="00840E28" w:rsidP="00A944F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40E28" w:rsidRPr="00A944FD" w:rsidTr="00840E28">
        <w:trPr>
          <w:gridBefore w:val="1"/>
          <w:wBefore w:w="6" w:type="dxa"/>
          <w:trHeight w:val="563"/>
        </w:trPr>
        <w:tc>
          <w:tcPr>
            <w:tcW w:w="897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40E28" w:rsidRPr="00A944FD" w:rsidRDefault="00840E28" w:rsidP="00A944F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Does this project meet requirements for BCS?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Yes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</w:tr>
      <w:tr w:rsidR="0043209D" w:rsidRPr="00A944FD" w:rsidTr="00E1570E">
        <w:trPr>
          <w:gridBefore w:val="1"/>
          <w:wBefore w:w="6" w:type="dxa"/>
          <w:trHeight w:val="117"/>
        </w:trPr>
        <w:tc>
          <w:tcPr>
            <w:tcW w:w="89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209D" w:rsidRPr="00A944FD" w:rsidRDefault="0043209D" w:rsidP="00A944F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209D" w:rsidRPr="00A944FD" w:rsidRDefault="0043209D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209D" w:rsidRPr="00A944FD" w:rsidRDefault="0043209D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40E28" w:rsidRPr="00A944FD" w:rsidTr="00840E28">
        <w:trPr>
          <w:gridBefore w:val="1"/>
          <w:wBefore w:w="6" w:type="dxa"/>
          <w:trHeight w:val="353"/>
        </w:trPr>
        <w:tc>
          <w:tcPr>
            <w:tcW w:w="897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40E28" w:rsidRPr="00A944FD" w:rsidRDefault="00840E28" w:rsidP="0043209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</w:t>
            </w:r>
            <w:r w:rsidRPr="00A944FD">
              <w:rPr>
                <w:rFonts w:ascii="Verdana" w:hAnsi="Verdana"/>
                <w:b/>
                <w:sz w:val="20"/>
                <w:szCs w:val="20"/>
              </w:rPr>
              <w:t>oes the report meet presentation criteria?</w:t>
            </w:r>
          </w:p>
          <w:p w:rsidR="00840E28" w:rsidRPr="00A944FD" w:rsidRDefault="00840E28" w:rsidP="0043209D">
            <w:pPr>
              <w:rPr>
                <w:rFonts w:ascii="Verdana" w:hAnsi="Verdana"/>
                <w:b/>
                <w:sz w:val="20"/>
                <w:szCs w:val="20"/>
              </w:rPr>
            </w:pPr>
            <w:r w:rsidRPr="00A944FD">
              <w:rPr>
                <w:rFonts w:ascii="Calibri" w:hAnsi="Calibri"/>
                <w:sz w:val="16"/>
                <w:szCs w:val="16"/>
              </w:rPr>
              <w:t>Word length 8,000-12,000. Structure of report appropriate. Harvard Referencing used. Proper use of spelling, punctuation, grammar, syntax. Figures and diagrams properly labelled and referenced.</w:t>
            </w:r>
          </w:p>
          <w:p w:rsidR="00840E28" w:rsidRPr="00A944FD" w:rsidRDefault="00840E28" w:rsidP="00840E28">
            <w:pPr>
              <w:rPr>
                <w:rFonts w:ascii="Verdana" w:hAnsi="Verdana"/>
                <w:b/>
                <w:sz w:val="20"/>
                <w:szCs w:val="20"/>
              </w:rPr>
            </w:pPr>
            <w:r w:rsidRPr="00A944FD">
              <w:rPr>
                <w:rFonts w:ascii="Verdana" w:hAnsi="Verdana"/>
                <w:b/>
                <w:sz w:val="20"/>
                <w:szCs w:val="20"/>
              </w:rPr>
              <w:t xml:space="preserve">If no, then this should be reflected in the final </w:t>
            </w:r>
            <w:r>
              <w:rPr>
                <w:rFonts w:ascii="Verdana" w:hAnsi="Verdana"/>
                <w:b/>
                <w:sz w:val="20"/>
                <w:szCs w:val="20"/>
              </w:rPr>
              <w:t>feedback</w:t>
            </w:r>
            <w:r w:rsidRPr="00840E28">
              <w:rPr>
                <w:rFonts w:ascii="Verdana" w:hAnsi="Verdana"/>
                <w:b/>
                <w:sz w:val="20"/>
                <w:szCs w:val="20"/>
              </w:rPr>
              <w:t xml:space="preserve"> and should be a contributory factor in your project assessment</w:t>
            </w:r>
            <w:r w:rsidRPr="00A944F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40E28" w:rsidRPr="00A944FD" w:rsidTr="00840E28">
        <w:trPr>
          <w:gridBefore w:val="1"/>
          <w:wBefore w:w="6" w:type="dxa"/>
          <w:trHeight w:val="621"/>
        </w:trPr>
        <w:tc>
          <w:tcPr>
            <w:tcW w:w="8972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840E28" w:rsidRDefault="00840E28" w:rsidP="0043209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944FD">
              <w:rPr>
                <w:rFonts w:ascii="Verdana" w:hAnsi="Verdana"/>
                <w:b/>
                <w:sz w:val="20"/>
                <w:szCs w:val="20"/>
              </w:rPr>
              <w:t>Yes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944FD"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</w:tr>
      <w:tr w:rsidR="00840E28" w:rsidRPr="00A944FD" w:rsidTr="00840E28">
        <w:trPr>
          <w:gridBefore w:val="1"/>
          <w:wBefore w:w="6" w:type="dxa"/>
          <w:trHeight w:val="275"/>
        </w:trPr>
        <w:tc>
          <w:tcPr>
            <w:tcW w:w="897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40E28" w:rsidRDefault="00840E28" w:rsidP="0043209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0E28" w:rsidRPr="00A944FD" w:rsidRDefault="00840E28" w:rsidP="00A944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6E5EB3" w:rsidRDefault="006E5EB3">
      <w:pPr>
        <w:rPr>
          <w:rFonts w:ascii="Calibri" w:hAnsi="Calibri"/>
        </w:rPr>
      </w:pPr>
    </w:p>
    <w:p w:rsidR="00670330" w:rsidRDefault="009B03F8" w:rsidP="00670330">
      <w:r>
        <w:br w:type="page"/>
      </w:r>
      <w:r w:rsidR="00670330" w:rsidRPr="00A944FD">
        <w:rPr>
          <w:rFonts w:ascii="Arial" w:hAnsi="Arial" w:cs="Arial"/>
          <w:sz w:val="22"/>
          <w:szCs w:val="22"/>
        </w:rPr>
        <w:t xml:space="preserve">Each of the </w:t>
      </w:r>
      <w:r w:rsidR="00670330">
        <w:rPr>
          <w:rFonts w:ascii="Arial" w:hAnsi="Arial" w:cs="Arial"/>
          <w:sz w:val="22"/>
          <w:szCs w:val="22"/>
        </w:rPr>
        <w:t xml:space="preserve">following </w:t>
      </w:r>
      <w:r w:rsidR="00670330" w:rsidRPr="00A944FD">
        <w:rPr>
          <w:rFonts w:ascii="Arial" w:hAnsi="Arial" w:cs="Arial"/>
          <w:sz w:val="22"/>
          <w:szCs w:val="22"/>
        </w:rPr>
        <w:t>sections nominally carries equal weight and the list of things to consider und</w:t>
      </w:r>
      <w:r w:rsidR="00670330">
        <w:rPr>
          <w:rFonts w:ascii="Arial" w:hAnsi="Arial" w:cs="Arial"/>
          <w:sz w:val="22"/>
          <w:szCs w:val="22"/>
        </w:rPr>
        <w:t xml:space="preserve">er each heading is indicative. </w:t>
      </w:r>
      <w:r w:rsidR="00670330" w:rsidRPr="00A944FD">
        <w:rPr>
          <w:rFonts w:ascii="Arial" w:hAnsi="Arial" w:cs="Arial"/>
          <w:sz w:val="22"/>
          <w:szCs w:val="22"/>
        </w:rPr>
        <w:t>These may vary depending upon the project’s aims and objectives.</w:t>
      </w:r>
    </w:p>
    <w:p w:rsidR="00670330" w:rsidRPr="00E50477" w:rsidRDefault="00670330" w:rsidP="00DB00D9">
      <w:pPr>
        <w:rPr>
          <w:rFonts w:ascii="Calibri" w:hAnsi="Calibri"/>
          <w:sz w:val="16"/>
          <w:szCs w:val="16"/>
        </w:rPr>
      </w:pPr>
    </w:p>
    <w:tbl>
      <w:tblPr>
        <w:tblW w:w="109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569"/>
        <w:gridCol w:w="570"/>
        <w:gridCol w:w="570"/>
        <w:gridCol w:w="570"/>
        <w:gridCol w:w="570"/>
        <w:gridCol w:w="570"/>
      </w:tblGrid>
      <w:tr w:rsidR="00247F37" w:rsidRPr="003A7D57" w:rsidTr="00670330">
        <w:trPr>
          <w:trHeight w:val="369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247F37" w:rsidRPr="003A7D57" w:rsidRDefault="00247F37" w:rsidP="00247F3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32"/>
                <w:szCs w:val="32"/>
              </w:rPr>
            </w:pPr>
            <w:r w:rsidRPr="003A7D57">
              <w:rPr>
                <w:rFonts w:ascii="Calibri" w:hAnsi="Calibri"/>
                <w:b/>
                <w:sz w:val="32"/>
                <w:szCs w:val="32"/>
              </w:rPr>
              <w:t>Understanding of Problem Domain</w:t>
            </w:r>
          </w:p>
        </w:tc>
      </w:tr>
      <w:tr w:rsidR="00247F37" w:rsidRPr="006E0D62" w:rsidTr="00670330">
        <w:trPr>
          <w:trHeight w:val="202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:rsidR="00247F37" w:rsidRPr="006E0D62" w:rsidRDefault="00247F37" w:rsidP="00670330">
            <w:pPr>
              <w:rPr>
                <w:rFonts w:ascii="Calibri" w:hAnsi="Calibri"/>
                <w:b/>
                <w:sz w:val="16"/>
                <w:szCs w:val="16"/>
              </w:rPr>
            </w:pPr>
            <w:r w:rsidRPr="003A7D57">
              <w:rPr>
                <w:rFonts w:ascii="Calibri" w:hAnsi="Calibri"/>
                <w:b/>
                <w:sz w:val="20"/>
                <w:szCs w:val="20"/>
              </w:rPr>
              <w:t>This section is about assessing the student’s ability to identify and investigate a suitable problem, and follow an appropriate project methodology to solve the problem.</w:t>
            </w:r>
          </w:p>
        </w:tc>
      </w:tr>
      <w:tr w:rsidR="00247F37" w:rsidRPr="006E0D62" w:rsidTr="00670330">
        <w:trPr>
          <w:trHeight w:val="277"/>
        </w:trPr>
        <w:tc>
          <w:tcPr>
            <w:tcW w:w="7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F37" w:rsidRPr="00747371" w:rsidRDefault="00747371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d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>emonstrated understanding of the problem</w:t>
            </w:r>
            <w:r w:rsidR="008012C0">
              <w:rPr>
                <w:rFonts w:ascii="Calibri" w:hAnsi="Calibri"/>
                <w:sz w:val="20"/>
                <w:szCs w:val="20"/>
              </w:rPr>
              <w:t xml:space="preserve">/application 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>domain</w:t>
            </w:r>
          </w:p>
          <w:p w:rsidR="00747371" w:rsidRDefault="00747371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formulated suitable project objectives</w:t>
            </w:r>
          </w:p>
          <w:p w:rsidR="00247F37" w:rsidRPr="00747371" w:rsidRDefault="00747371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carried out and reported on an 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 xml:space="preserve">investigation </w:t>
            </w:r>
            <w:r>
              <w:rPr>
                <w:rFonts w:ascii="Calibri" w:hAnsi="Calibri"/>
                <w:sz w:val="20"/>
                <w:szCs w:val="20"/>
              </w:rPr>
              <w:t xml:space="preserve">into an area relevant to 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>the project</w:t>
            </w:r>
          </w:p>
          <w:p w:rsidR="008012C0" w:rsidRDefault="00747371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c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>ompared similar products</w:t>
            </w:r>
            <w:r>
              <w:rPr>
                <w:rFonts w:ascii="Calibri" w:hAnsi="Calibri"/>
                <w:sz w:val="20"/>
                <w:szCs w:val="20"/>
              </w:rPr>
              <w:t xml:space="preserve">, or 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>systems</w:t>
            </w:r>
            <w:r>
              <w:rPr>
                <w:rFonts w:ascii="Calibri" w:hAnsi="Calibri"/>
                <w:sz w:val="20"/>
                <w:szCs w:val="20"/>
              </w:rPr>
              <w:t xml:space="preserve"> and/or technologies</w:t>
            </w:r>
          </w:p>
          <w:p w:rsidR="00247F37" w:rsidRPr="00747371" w:rsidRDefault="008012C0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considered different approaches to solving the problem or developing the application and justified the selection</w:t>
            </w:r>
          </w:p>
          <w:p w:rsidR="00247F37" w:rsidRPr="00E1570E" w:rsidRDefault="00747371" w:rsidP="004135D0">
            <w:pPr>
              <w:pStyle w:val="DanhsachScs-Nhnmanh1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</w:t>
            </w:r>
            <w:r w:rsidR="004135D0">
              <w:rPr>
                <w:rFonts w:ascii="Calibri" w:hAnsi="Calibri"/>
                <w:sz w:val="20"/>
                <w:szCs w:val="20"/>
              </w:rPr>
              <w:t>i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 xml:space="preserve">dentified </w:t>
            </w:r>
            <w:r w:rsidR="004135D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11F60" w:rsidRPr="00747371">
              <w:rPr>
                <w:rFonts w:ascii="Calibri" w:hAnsi="Calibri"/>
                <w:sz w:val="20"/>
                <w:szCs w:val="20"/>
              </w:rPr>
              <w:t xml:space="preserve">any 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>legal, social, ethical and professional issues</w:t>
            </w:r>
            <w:r w:rsidR="00911F60" w:rsidRPr="00747371">
              <w:rPr>
                <w:rFonts w:ascii="Calibri" w:hAnsi="Calibri"/>
                <w:sz w:val="20"/>
                <w:szCs w:val="20"/>
              </w:rPr>
              <w:t xml:space="preserve"> that are relevant to the project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F4F54">
              <w:rPr>
                <w:rFonts w:ascii="Calibri" w:hAnsi="Calibri"/>
                <w:b/>
                <w:sz w:val="16"/>
                <w:szCs w:val="16"/>
              </w:rPr>
              <w:t>≥ 80%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70–79%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60-69%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50-59%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40- 49%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&lt;40</w:t>
            </w:r>
          </w:p>
        </w:tc>
      </w:tr>
      <w:tr w:rsidR="00247F37" w:rsidRPr="006E0D62" w:rsidTr="00747371">
        <w:trPr>
          <w:trHeight w:val="395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47F37" w:rsidRPr="00873201" w:rsidRDefault="00247F37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37" w:rsidRPr="006E0D62" w:rsidRDefault="00247F37" w:rsidP="00670330">
            <w:pPr>
              <w:pStyle w:val="DanhsachScs-Nhnmanh1"/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37" w:rsidRPr="006E0D62" w:rsidRDefault="00247F37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37" w:rsidRPr="006E0D62" w:rsidRDefault="00247F37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37" w:rsidRPr="006E0D62" w:rsidRDefault="00247F37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37" w:rsidRPr="006E0D62" w:rsidRDefault="00247F37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37" w:rsidRPr="006E0D62" w:rsidRDefault="00247F37" w:rsidP="00670330">
            <w:pPr>
              <w:rPr>
                <w:rFonts w:ascii="Calibri" w:hAnsi="Calibri"/>
                <w:b/>
              </w:rPr>
            </w:pPr>
          </w:p>
        </w:tc>
      </w:tr>
      <w:tr w:rsidR="00747371" w:rsidRPr="006E0D62" w:rsidTr="00747371">
        <w:trPr>
          <w:cantSplit/>
          <w:trHeight w:val="536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47371" w:rsidRPr="00873201" w:rsidRDefault="00747371" w:rsidP="00247F37">
            <w:pPr>
              <w:pStyle w:val="DanhsachScs-Nhnmanh1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7371" w:rsidRPr="00747371" w:rsidRDefault="00747371" w:rsidP="00747371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Add any comments below:</w:t>
            </w:r>
          </w:p>
        </w:tc>
      </w:tr>
    </w:tbl>
    <w:p w:rsidR="00247F37" w:rsidRDefault="00247F37" w:rsidP="006E0D62">
      <w:pPr>
        <w:rPr>
          <w:sz w:val="16"/>
          <w:szCs w:val="16"/>
        </w:rPr>
      </w:pPr>
    </w:p>
    <w:tbl>
      <w:tblPr>
        <w:tblW w:w="109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569"/>
        <w:gridCol w:w="570"/>
        <w:gridCol w:w="570"/>
        <w:gridCol w:w="570"/>
        <w:gridCol w:w="570"/>
        <w:gridCol w:w="570"/>
      </w:tblGrid>
      <w:tr w:rsidR="00247F37" w:rsidRPr="003A7D57" w:rsidTr="00670330">
        <w:trPr>
          <w:trHeight w:val="369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247F37" w:rsidRPr="003A7D57" w:rsidRDefault="00247F37" w:rsidP="00247F3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32"/>
                <w:szCs w:val="32"/>
              </w:rPr>
            </w:pPr>
            <w:r w:rsidRPr="003A7D57">
              <w:rPr>
                <w:rFonts w:ascii="Calibri" w:hAnsi="Calibri"/>
                <w:b/>
                <w:sz w:val="32"/>
                <w:szCs w:val="32"/>
              </w:rPr>
              <w:t>Development of product and ideas</w:t>
            </w:r>
          </w:p>
        </w:tc>
      </w:tr>
      <w:tr w:rsidR="00247F37" w:rsidRPr="006E0D62" w:rsidTr="0025658E">
        <w:trPr>
          <w:trHeight w:val="503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:rsidR="00247F37" w:rsidRPr="006E0D62" w:rsidRDefault="00247F37" w:rsidP="00670330">
            <w:pPr>
              <w:rPr>
                <w:rFonts w:ascii="Calibri" w:hAnsi="Calibri"/>
                <w:b/>
                <w:sz w:val="16"/>
                <w:szCs w:val="16"/>
              </w:rPr>
            </w:pPr>
            <w:r w:rsidRPr="003A7D57">
              <w:rPr>
                <w:rFonts w:ascii="Calibri" w:hAnsi="Calibri"/>
                <w:b/>
                <w:sz w:val="20"/>
                <w:szCs w:val="20"/>
              </w:rPr>
              <w:t>This section is about assessing the level of the development and the student’s competency within the context of the chosen topic area.</w:t>
            </w:r>
          </w:p>
        </w:tc>
      </w:tr>
      <w:tr w:rsidR="00247F37" w:rsidRPr="006E0D62" w:rsidTr="00747371">
        <w:trPr>
          <w:trHeight w:val="277"/>
        </w:trPr>
        <w:tc>
          <w:tcPr>
            <w:tcW w:w="7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5D0" w:rsidRDefault="004135D0" w:rsidP="00747371">
            <w:pPr>
              <w:pStyle w:val="DanhsachScs-Nhnmanh1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produced a </w:t>
            </w:r>
            <w:r w:rsidRPr="00747371">
              <w:rPr>
                <w:rFonts w:ascii="Calibri" w:hAnsi="Calibri"/>
                <w:sz w:val="20"/>
                <w:szCs w:val="20"/>
              </w:rPr>
              <w:t>project plan</w:t>
            </w:r>
          </w:p>
          <w:p w:rsidR="004135D0" w:rsidRDefault="004135D0" w:rsidP="00747371">
            <w:pPr>
              <w:pStyle w:val="DanhsachScs-Nhnmanh1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documented and commented on any changes to the project plan</w:t>
            </w:r>
          </w:p>
          <w:p w:rsidR="00247F37" w:rsidRPr="00747371" w:rsidRDefault="004135D0" w:rsidP="00747371">
            <w:pPr>
              <w:pStyle w:val="DanhsachScs-Nhnmanh1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</w:t>
            </w:r>
            <w:r w:rsidR="001858A4">
              <w:rPr>
                <w:rFonts w:ascii="Calibri" w:hAnsi="Calibri"/>
                <w:sz w:val="20"/>
                <w:szCs w:val="20"/>
              </w:rPr>
              <w:t xml:space="preserve">addressed the level of 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 xml:space="preserve">complexity </w:t>
            </w:r>
            <w:r w:rsidR="00334B59" w:rsidRPr="00747371">
              <w:rPr>
                <w:rFonts w:ascii="Calibri" w:hAnsi="Calibri"/>
                <w:sz w:val="20"/>
                <w:szCs w:val="20"/>
              </w:rPr>
              <w:t xml:space="preserve">in the design and implementation </w:t>
            </w:r>
            <w:r w:rsidR="00247F37" w:rsidRPr="00747371">
              <w:rPr>
                <w:rFonts w:ascii="Calibri" w:hAnsi="Calibri"/>
                <w:sz w:val="20"/>
                <w:szCs w:val="20"/>
              </w:rPr>
              <w:t xml:space="preserve">of the </w:t>
            </w:r>
            <w:r w:rsidR="00334B59" w:rsidRPr="00747371">
              <w:rPr>
                <w:rFonts w:ascii="Calibri" w:hAnsi="Calibri"/>
                <w:sz w:val="20"/>
                <w:szCs w:val="20"/>
              </w:rPr>
              <w:t>product</w:t>
            </w:r>
            <w:r w:rsidR="001858A4">
              <w:rPr>
                <w:rFonts w:ascii="Calibri" w:hAnsi="Calibri"/>
                <w:sz w:val="20"/>
                <w:szCs w:val="20"/>
              </w:rPr>
              <w:t xml:space="preserve"> and commented on this in the report</w:t>
            </w:r>
          </w:p>
          <w:p w:rsidR="00247F37" w:rsidRPr="00F00FB8" w:rsidRDefault="004135D0" w:rsidP="00747371">
            <w:pPr>
              <w:pStyle w:val="DanhsachScs-Nhnmanh1"/>
              <w:numPr>
                <w:ilvl w:val="0"/>
                <w:numId w:val="9"/>
              </w:numPr>
              <w:rPr>
                <w:rFonts w:ascii="Calibri" w:hAnsi="Calibri"/>
                <w:color w:val="FF0000"/>
                <w:sz w:val="20"/>
                <w:szCs w:val="20"/>
              </w:rPr>
            </w:pPr>
            <w:r w:rsidRPr="00F00FB8">
              <w:rPr>
                <w:rFonts w:ascii="Calibri" w:hAnsi="Calibri"/>
                <w:color w:val="FF0000"/>
                <w:sz w:val="20"/>
                <w:szCs w:val="20"/>
              </w:rPr>
              <w:t xml:space="preserve">Has </w:t>
            </w:r>
            <w:r w:rsidR="001858A4" w:rsidRPr="00F00FB8">
              <w:rPr>
                <w:rFonts w:ascii="Calibri" w:hAnsi="Calibri"/>
                <w:color w:val="FF0000"/>
                <w:sz w:val="20"/>
                <w:szCs w:val="20"/>
              </w:rPr>
              <w:t xml:space="preserve">critically </w:t>
            </w:r>
            <w:r w:rsidRPr="00F00FB8">
              <w:rPr>
                <w:rFonts w:ascii="Calibri" w:hAnsi="Calibri"/>
                <w:color w:val="FF0000"/>
                <w:sz w:val="20"/>
                <w:szCs w:val="20"/>
              </w:rPr>
              <w:t>d</w:t>
            </w:r>
            <w:r w:rsidR="00247F37" w:rsidRPr="00F00FB8">
              <w:rPr>
                <w:rFonts w:ascii="Calibri" w:hAnsi="Calibri"/>
                <w:color w:val="FF0000"/>
                <w:sz w:val="20"/>
                <w:szCs w:val="20"/>
              </w:rPr>
              <w:t>iscussed the development</w:t>
            </w:r>
            <w:r w:rsidR="00334B59" w:rsidRPr="00F00FB8">
              <w:rPr>
                <w:rFonts w:ascii="Calibri" w:hAnsi="Calibri"/>
                <w:color w:val="FF0000"/>
                <w:sz w:val="20"/>
                <w:szCs w:val="20"/>
              </w:rPr>
              <w:t xml:space="preserve"> process</w:t>
            </w:r>
          </w:p>
          <w:p w:rsidR="008012C0" w:rsidRPr="00F00FB8" w:rsidRDefault="008012C0" w:rsidP="00747371">
            <w:pPr>
              <w:pStyle w:val="DanhsachScs-Nhnmanh1"/>
              <w:numPr>
                <w:ilvl w:val="0"/>
                <w:numId w:val="8"/>
              </w:numPr>
              <w:rPr>
                <w:rFonts w:ascii="Calibri" w:hAnsi="Calibri"/>
                <w:color w:val="FF0000"/>
                <w:sz w:val="20"/>
                <w:szCs w:val="20"/>
              </w:rPr>
            </w:pPr>
            <w:r w:rsidRPr="00F00FB8">
              <w:rPr>
                <w:rFonts w:ascii="Calibri" w:hAnsi="Calibri"/>
                <w:color w:val="FF0000"/>
                <w:sz w:val="20"/>
                <w:szCs w:val="20"/>
              </w:rPr>
              <w:t>Has justified the choice of methods, techniques and tools for modelling and development</w:t>
            </w:r>
          </w:p>
          <w:p w:rsidR="004135D0" w:rsidRDefault="004135D0" w:rsidP="008012C0">
            <w:pPr>
              <w:pStyle w:val="DanhsachScs-Nhnmanh1"/>
              <w:rPr>
                <w:rFonts w:ascii="Calibri" w:hAnsi="Calibri"/>
                <w:sz w:val="20"/>
                <w:szCs w:val="20"/>
              </w:rPr>
            </w:pPr>
          </w:p>
          <w:p w:rsidR="008012C0" w:rsidRPr="008012C0" w:rsidRDefault="008012C0" w:rsidP="008012C0">
            <w:pPr>
              <w:pStyle w:val="DanhsachScs-Nhnmanh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3F4F54" w:rsidRDefault="003F4F54" w:rsidP="003F4F54">
            <w:pPr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≥ 80%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70–79%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60-69%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50-59%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40- 49%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F37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&lt;40</w:t>
            </w:r>
          </w:p>
        </w:tc>
      </w:tr>
      <w:tr w:rsidR="004135D0" w:rsidRPr="006E0D62" w:rsidTr="004135D0">
        <w:trPr>
          <w:trHeight w:val="345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135D0" w:rsidRPr="00873201" w:rsidRDefault="004135D0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5D0" w:rsidRPr="006E0D62" w:rsidRDefault="004135D0" w:rsidP="00670330">
            <w:pPr>
              <w:pStyle w:val="DanhsachScs-Nhnmanh1"/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5D0" w:rsidRPr="006E0D62" w:rsidRDefault="004135D0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5D0" w:rsidRPr="006E0D62" w:rsidRDefault="004135D0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5D0" w:rsidRPr="006E0D62" w:rsidRDefault="004135D0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5D0" w:rsidRPr="006E0D62" w:rsidRDefault="004135D0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5D0" w:rsidRPr="006E0D62" w:rsidRDefault="004135D0" w:rsidP="00670330">
            <w:pPr>
              <w:rPr>
                <w:rFonts w:ascii="Calibri" w:hAnsi="Calibri"/>
                <w:b/>
              </w:rPr>
            </w:pPr>
          </w:p>
        </w:tc>
      </w:tr>
      <w:tr w:rsidR="004135D0" w:rsidRPr="006E0D62" w:rsidTr="009C66CD">
        <w:trPr>
          <w:trHeight w:val="652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135D0" w:rsidRPr="00873201" w:rsidRDefault="004135D0" w:rsidP="00247F37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5D0" w:rsidRPr="006E0D62" w:rsidRDefault="004135D0" w:rsidP="006703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sz w:val="16"/>
                <w:szCs w:val="16"/>
              </w:rPr>
              <w:t>Add any comments below:</w:t>
            </w:r>
          </w:p>
        </w:tc>
      </w:tr>
    </w:tbl>
    <w:p w:rsidR="0025658E" w:rsidRDefault="0025658E" w:rsidP="006E0D62">
      <w:pPr>
        <w:rPr>
          <w:sz w:val="16"/>
          <w:szCs w:val="16"/>
        </w:rPr>
      </w:pPr>
    </w:p>
    <w:tbl>
      <w:tblPr>
        <w:tblW w:w="109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569"/>
        <w:gridCol w:w="570"/>
        <w:gridCol w:w="570"/>
        <w:gridCol w:w="570"/>
        <w:gridCol w:w="570"/>
        <w:gridCol w:w="570"/>
      </w:tblGrid>
      <w:tr w:rsidR="0025658E" w:rsidRPr="003A7D57" w:rsidTr="00670330">
        <w:trPr>
          <w:trHeight w:val="369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25658E" w:rsidRPr="003A7D57" w:rsidRDefault="00334B59" w:rsidP="00334B59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P</w:t>
            </w:r>
            <w:r w:rsidR="0025658E" w:rsidRPr="003A7D57">
              <w:rPr>
                <w:rFonts w:ascii="Calibri" w:hAnsi="Calibri"/>
                <w:b/>
                <w:sz w:val="32"/>
                <w:szCs w:val="32"/>
              </w:rPr>
              <w:t>roduct</w:t>
            </w:r>
            <w:r>
              <w:rPr>
                <w:rFonts w:ascii="Calibri" w:hAnsi="Calibri"/>
                <w:b/>
                <w:sz w:val="32"/>
                <w:szCs w:val="32"/>
              </w:rPr>
              <w:t xml:space="preserve"> build and evaluation</w:t>
            </w:r>
          </w:p>
        </w:tc>
      </w:tr>
      <w:tr w:rsidR="0025658E" w:rsidRPr="006E0D62" w:rsidTr="0025658E">
        <w:trPr>
          <w:trHeight w:val="423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  <w:sz w:val="16"/>
                <w:szCs w:val="16"/>
              </w:rPr>
            </w:pPr>
            <w:r w:rsidRPr="003A7D57">
              <w:rPr>
                <w:rFonts w:ascii="Calibri" w:hAnsi="Calibri"/>
                <w:b/>
                <w:sz w:val="20"/>
                <w:szCs w:val="20"/>
              </w:rPr>
              <w:t>This section is about assessing the student’s ability to present their completed work and discuss issues of quality, usability, etc.</w:t>
            </w:r>
          </w:p>
        </w:tc>
      </w:tr>
      <w:tr w:rsidR="0025658E" w:rsidRPr="006E0D62" w:rsidTr="001858A4">
        <w:trPr>
          <w:trHeight w:val="277"/>
        </w:trPr>
        <w:tc>
          <w:tcPr>
            <w:tcW w:w="7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658E" w:rsidRPr="001858A4" w:rsidRDefault="001858A4" w:rsidP="001858A4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d</w:t>
            </w:r>
            <w:r w:rsidR="0025658E" w:rsidRPr="001858A4">
              <w:rPr>
                <w:rFonts w:ascii="Calibri" w:hAnsi="Calibri"/>
                <w:sz w:val="20"/>
                <w:szCs w:val="20"/>
              </w:rPr>
              <w:t xml:space="preserve">emonstrated technical ability </w:t>
            </w:r>
            <w:r w:rsidR="00334B59" w:rsidRPr="001858A4">
              <w:rPr>
                <w:rFonts w:ascii="Calibri" w:hAnsi="Calibri"/>
                <w:sz w:val="20"/>
                <w:szCs w:val="20"/>
              </w:rPr>
              <w:t xml:space="preserve">in building </w:t>
            </w:r>
            <w:r w:rsidR="0025658E" w:rsidRPr="001858A4">
              <w:rPr>
                <w:rFonts w:ascii="Calibri" w:hAnsi="Calibri"/>
                <w:sz w:val="20"/>
                <w:szCs w:val="20"/>
              </w:rPr>
              <w:t xml:space="preserve">the product </w:t>
            </w:r>
          </w:p>
          <w:p w:rsidR="0025658E" w:rsidRPr="001858A4" w:rsidRDefault="001858A4" w:rsidP="001858A4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</w:t>
            </w:r>
            <w:r w:rsidR="00ED003D">
              <w:rPr>
                <w:rFonts w:ascii="Calibri" w:hAnsi="Calibri"/>
                <w:sz w:val="20"/>
                <w:szCs w:val="20"/>
              </w:rPr>
              <w:t>implemented a working product that meets the original requirements</w:t>
            </w:r>
          </w:p>
          <w:p w:rsidR="0025658E" w:rsidRPr="001858A4" w:rsidRDefault="00ED003D" w:rsidP="001858A4">
            <w:pPr>
              <w:pStyle w:val="DanhsachScs-Nhnmanh1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carried out appropriate testing during development and given a test plan, test strategy and test results</w:t>
            </w:r>
            <w:r w:rsidR="0025658E" w:rsidRPr="001858A4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25658E" w:rsidRPr="001858A4" w:rsidRDefault="00ED003D" w:rsidP="001858A4">
            <w:pPr>
              <w:pStyle w:val="DanhsachScs-Nhnmanh1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given a critical evaluation of the product, identifying </w:t>
            </w:r>
            <w:r w:rsidRPr="001858A4">
              <w:rPr>
                <w:rFonts w:ascii="Calibri" w:hAnsi="Calibri"/>
                <w:sz w:val="20"/>
                <w:szCs w:val="20"/>
              </w:rPr>
              <w:t xml:space="preserve"> where and how improvement can be made</w:t>
            </w:r>
          </w:p>
          <w:p w:rsidR="0025658E" w:rsidRPr="001858A4" w:rsidRDefault="00ED003D" w:rsidP="001858A4">
            <w:pPr>
              <w:pStyle w:val="DanhsachScs-Nhnmanh1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d</w:t>
            </w:r>
            <w:r w:rsidR="0025658E" w:rsidRPr="001858A4">
              <w:rPr>
                <w:rFonts w:ascii="Calibri" w:hAnsi="Calibri"/>
                <w:sz w:val="20"/>
                <w:szCs w:val="20"/>
              </w:rPr>
              <w:t>emonstrated the usability and appropriateness of the product for the problem domain</w:t>
            </w:r>
          </w:p>
          <w:p w:rsidR="0025658E" w:rsidRPr="00E1570E" w:rsidRDefault="0025658E" w:rsidP="00ED003D">
            <w:pPr>
              <w:pStyle w:val="DanhsachScs-Nhnmanh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3F4F54" w:rsidRDefault="003F4F54" w:rsidP="003F4F54">
            <w:pPr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≥ 80%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70–79%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60-69%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50-59%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40- 49%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&lt;40</w:t>
            </w:r>
          </w:p>
        </w:tc>
      </w:tr>
      <w:tr w:rsidR="0025658E" w:rsidRPr="006E0D62" w:rsidTr="001858A4">
        <w:trPr>
          <w:trHeight w:val="329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5658E" w:rsidRPr="00873201" w:rsidRDefault="0025658E" w:rsidP="0025658E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pStyle w:val="DanhsachScs-Nhnmanh1"/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</w:tr>
      <w:tr w:rsidR="001858A4" w:rsidRPr="006E0D62" w:rsidTr="001858A4">
        <w:trPr>
          <w:cantSplit/>
          <w:trHeight w:val="536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858A4" w:rsidRPr="00873201" w:rsidRDefault="001858A4" w:rsidP="0025658E">
            <w:pPr>
              <w:pStyle w:val="DanhsachScs-Nhnmanh1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58A4" w:rsidRPr="006E0D62" w:rsidRDefault="001858A4" w:rsidP="001858A4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Add any comments below:</w:t>
            </w:r>
          </w:p>
        </w:tc>
      </w:tr>
    </w:tbl>
    <w:p w:rsidR="0025658E" w:rsidRPr="0079627D" w:rsidRDefault="0025658E" w:rsidP="006E0D62">
      <w:pPr>
        <w:rPr>
          <w:sz w:val="16"/>
          <w:szCs w:val="16"/>
        </w:rPr>
      </w:pPr>
    </w:p>
    <w:tbl>
      <w:tblPr>
        <w:tblW w:w="109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569"/>
        <w:gridCol w:w="570"/>
        <w:gridCol w:w="570"/>
        <w:gridCol w:w="570"/>
        <w:gridCol w:w="570"/>
        <w:gridCol w:w="570"/>
      </w:tblGrid>
      <w:tr w:rsidR="0025658E" w:rsidRPr="003A7D57" w:rsidTr="00670330">
        <w:trPr>
          <w:trHeight w:val="369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25658E" w:rsidRPr="003A7D57" w:rsidRDefault="00334B59" w:rsidP="00334B59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Conclusions and c</w:t>
            </w:r>
            <w:r w:rsidR="0025658E" w:rsidRPr="003A7D57">
              <w:rPr>
                <w:rFonts w:ascii="Calibri" w:hAnsi="Calibri"/>
                <w:b/>
                <w:sz w:val="32"/>
                <w:szCs w:val="32"/>
              </w:rPr>
              <w:t>ritical review</w:t>
            </w:r>
          </w:p>
        </w:tc>
      </w:tr>
      <w:tr w:rsidR="0025658E" w:rsidRPr="006E0D62" w:rsidTr="0025658E">
        <w:trPr>
          <w:trHeight w:val="411"/>
        </w:trPr>
        <w:tc>
          <w:tcPr>
            <w:tcW w:w="10932" w:type="dxa"/>
            <w:gridSpan w:val="7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  <w:sz w:val="16"/>
                <w:szCs w:val="16"/>
              </w:rPr>
            </w:pPr>
            <w:r w:rsidRPr="003A7D57">
              <w:rPr>
                <w:rFonts w:ascii="Calibri" w:hAnsi="Calibri"/>
                <w:b/>
                <w:sz w:val="20"/>
                <w:szCs w:val="20"/>
              </w:rPr>
              <w:t>This section is about assessing the student’s ability to be critical of their own work and show reflective thinking.</w:t>
            </w:r>
          </w:p>
        </w:tc>
      </w:tr>
      <w:tr w:rsidR="0025658E" w:rsidRPr="006E0D62" w:rsidTr="0040656D">
        <w:trPr>
          <w:trHeight w:val="277"/>
        </w:trPr>
        <w:tc>
          <w:tcPr>
            <w:tcW w:w="7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658E" w:rsidRPr="0040656D" w:rsidRDefault="0040656D" w:rsidP="0040656D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d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>emonstrated critical thinking</w:t>
            </w:r>
            <w:ins w:id="0" w:author="mp02" w:date="2009-02-23T20:01:00Z">
              <w:r w:rsidR="00247535" w:rsidRPr="0040656D">
                <w:rPr>
                  <w:rFonts w:ascii="Calibri" w:hAnsi="Calibri"/>
                  <w:sz w:val="20"/>
                  <w:szCs w:val="20"/>
                </w:rPr>
                <w:t xml:space="preserve"> </w:t>
              </w:r>
            </w:ins>
            <w:r w:rsidR="00247535" w:rsidRPr="0040656D">
              <w:rPr>
                <w:rFonts w:ascii="Calibri" w:hAnsi="Calibri"/>
                <w:sz w:val="20"/>
                <w:szCs w:val="20"/>
              </w:rPr>
              <w:t>in writing up the project</w:t>
            </w:r>
          </w:p>
          <w:p w:rsidR="0025658E" w:rsidRPr="0040656D" w:rsidRDefault="0040656D" w:rsidP="0040656D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d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 xml:space="preserve">iscussed </w:t>
            </w:r>
            <w:r>
              <w:rPr>
                <w:rFonts w:ascii="Calibri" w:hAnsi="Calibri"/>
                <w:sz w:val="20"/>
                <w:szCs w:val="20"/>
              </w:rPr>
              <w:t xml:space="preserve">the 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>lessons learnt whilst completing the project</w:t>
            </w:r>
          </w:p>
          <w:p w:rsidR="0025658E" w:rsidRPr="0040656D" w:rsidRDefault="0040656D" w:rsidP="0040656D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i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 xml:space="preserve">dentified </w:t>
            </w:r>
            <w:r w:rsidR="00247535" w:rsidRPr="0040656D">
              <w:rPr>
                <w:rFonts w:ascii="Calibri" w:hAnsi="Calibri"/>
                <w:sz w:val="20"/>
                <w:szCs w:val="20"/>
              </w:rPr>
              <w:t xml:space="preserve">any 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>problems encountered and discussed how they were tackled</w:t>
            </w:r>
          </w:p>
          <w:p w:rsidR="0025658E" w:rsidRPr="0040656D" w:rsidRDefault="0040656D" w:rsidP="0040656D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i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 xml:space="preserve">dentified </w:t>
            </w:r>
            <w:r>
              <w:rPr>
                <w:rFonts w:ascii="Calibri" w:hAnsi="Calibri"/>
                <w:sz w:val="20"/>
                <w:szCs w:val="20"/>
              </w:rPr>
              <w:t xml:space="preserve">any 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>mistakes made and lessons learnt</w:t>
            </w:r>
          </w:p>
          <w:p w:rsidR="0025658E" w:rsidRPr="0040656D" w:rsidRDefault="0040656D" w:rsidP="0040656D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r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 xml:space="preserve">eflected on the project plan </w:t>
            </w:r>
            <w:r>
              <w:rPr>
                <w:rFonts w:ascii="Calibri" w:hAnsi="Calibri"/>
                <w:sz w:val="20"/>
                <w:szCs w:val="20"/>
              </w:rPr>
              <w:t>and whether it required any changes</w:t>
            </w:r>
          </w:p>
          <w:p w:rsidR="0025658E" w:rsidRPr="0040656D" w:rsidRDefault="0040656D" w:rsidP="0040656D">
            <w:pPr>
              <w:pStyle w:val="DanhsachScs-Nhnmanh1"/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offered </w:t>
            </w:r>
            <w:r w:rsidR="00247535" w:rsidRPr="0040656D">
              <w:rPr>
                <w:rFonts w:ascii="Calibri" w:hAnsi="Calibri"/>
                <w:sz w:val="20"/>
                <w:szCs w:val="20"/>
              </w:rPr>
              <w:t xml:space="preserve">suggestions as to </w:t>
            </w:r>
            <w:r>
              <w:rPr>
                <w:rFonts w:ascii="Calibri" w:hAnsi="Calibri"/>
                <w:sz w:val="20"/>
                <w:szCs w:val="20"/>
              </w:rPr>
              <w:t>how the work might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 xml:space="preserve"> be improved</w:t>
            </w:r>
          </w:p>
          <w:p w:rsidR="0025658E" w:rsidRPr="0040656D" w:rsidRDefault="0040656D" w:rsidP="0040656D">
            <w:pPr>
              <w:pStyle w:val="DanhsachScs-Nhnmanh1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0"/>
              </w:rPr>
              <w:t>Has i</w:t>
            </w:r>
            <w:r w:rsidR="0025658E" w:rsidRPr="0040656D">
              <w:rPr>
                <w:rFonts w:ascii="Calibri" w:hAnsi="Calibri"/>
                <w:sz w:val="20"/>
                <w:szCs w:val="20"/>
              </w:rPr>
              <w:t>dentified how the project might be taken further</w:t>
            </w:r>
          </w:p>
          <w:p w:rsidR="0040656D" w:rsidRDefault="0040656D" w:rsidP="0040656D">
            <w:pPr>
              <w:pStyle w:val="DanhsachScs-Nhnmanh1"/>
              <w:ind w:left="0"/>
              <w:rPr>
                <w:rFonts w:ascii="Calibri" w:hAnsi="Calibri"/>
                <w:sz w:val="20"/>
                <w:szCs w:val="20"/>
              </w:rPr>
            </w:pPr>
          </w:p>
          <w:p w:rsidR="0040656D" w:rsidRPr="00E1570E" w:rsidRDefault="0040656D" w:rsidP="0040656D">
            <w:pPr>
              <w:pStyle w:val="DanhsachScs-Nhnmanh1"/>
              <w:ind w:left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3F4F54" w:rsidRDefault="003F4F54" w:rsidP="003F4F54">
            <w:pPr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≥ 80%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70–79%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60-69%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50-59%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40- 49%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58E" w:rsidRPr="006E0D62" w:rsidRDefault="003F4F54" w:rsidP="0067033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50477">
              <w:rPr>
                <w:rFonts w:ascii="Calibri" w:hAnsi="Calibri" w:cs="Arial"/>
                <w:b/>
                <w:sz w:val="16"/>
                <w:szCs w:val="16"/>
              </w:rPr>
              <w:t>&lt;40</w:t>
            </w:r>
          </w:p>
        </w:tc>
      </w:tr>
      <w:tr w:rsidR="0025658E" w:rsidRPr="006E0D62" w:rsidTr="0040656D">
        <w:trPr>
          <w:trHeight w:val="341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5658E" w:rsidRPr="00873201" w:rsidRDefault="0025658E" w:rsidP="0025658E">
            <w:pPr>
              <w:pStyle w:val="DanhsachScs-Nhnmanh1"/>
              <w:numPr>
                <w:ilvl w:val="0"/>
                <w:numId w:val="7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pStyle w:val="DanhsachScs-Nhnmanh1"/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8E" w:rsidRPr="006E0D62" w:rsidRDefault="0025658E" w:rsidP="00670330">
            <w:pPr>
              <w:rPr>
                <w:rFonts w:ascii="Calibri" w:hAnsi="Calibri"/>
                <w:b/>
              </w:rPr>
            </w:pPr>
          </w:p>
        </w:tc>
      </w:tr>
      <w:tr w:rsidR="0040656D" w:rsidRPr="006E0D62" w:rsidTr="0040656D">
        <w:trPr>
          <w:cantSplit/>
          <w:trHeight w:val="536"/>
        </w:trPr>
        <w:tc>
          <w:tcPr>
            <w:tcW w:w="75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0656D" w:rsidRPr="00873201" w:rsidRDefault="0040656D" w:rsidP="0025658E">
            <w:pPr>
              <w:pStyle w:val="DanhsachScs-Nhnmanh1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656D" w:rsidRPr="006E0D62" w:rsidRDefault="0040656D" w:rsidP="0040656D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Add any comments below:</w:t>
            </w:r>
          </w:p>
        </w:tc>
      </w:tr>
    </w:tbl>
    <w:p w:rsidR="00C65F7F" w:rsidRDefault="00C65F7F" w:rsidP="006E0D62">
      <w:pPr>
        <w:rPr>
          <w:sz w:val="16"/>
          <w:szCs w:val="16"/>
        </w:rPr>
      </w:pPr>
    </w:p>
    <w:sectPr w:rsidR="00C65F7F" w:rsidSect="00EB474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7D412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A634E"/>
    <w:multiLevelType w:val="hybridMultilevel"/>
    <w:tmpl w:val="E634E246"/>
    <w:lvl w:ilvl="0" w:tplc="429E03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C1AE5"/>
    <w:multiLevelType w:val="hybridMultilevel"/>
    <w:tmpl w:val="E3B05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B20F2"/>
    <w:multiLevelType w:val="hybridMultilevel"/>
    <w:tmpl w:val="8AD47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54E2"/>
    <w:multiLevelType w:val="hybridMultilevel"/>
    <w:tmpl w:val="45B49A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63DA3"/>
    <w:multiLevelType w:val="hybridMultilevel"/>
    <w:tmpl w:val="AE986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367FC"/>
    <w:multiLevelType w:val="hybridMultilevel"/>
    <w:tmpl w:val="F5AAF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32A83"/>
    <w:multiLevelType w:val="hybridMultilevel"/>
    <w:tmpl w:val="38D0E1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B77AC7"/>
    <w:multiLevelType w:val="hybridMultilevel"/>
    <w:tmpl w:val="01F8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16716"/>
    <w:multiLevelType w:val="hybridMultilevel"/>
    <w:tmpl w:val="48789932"/>
    <w:lvl w:ilvl="0" w:tplc="8B6427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C654B7"/>
    <w:multiLevelType w:val="hybridMultilevel"/>
    <w:tmpl w:val="044AF1C0"/>
    <w:lvl w:ilvl="0" w:tplc="D76248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A104E"/>
    <w:multiLevelType w:val="hybridMultilevel"/>
    <w:tmpl w:val="7FF455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96543F"/>
    <w:multiLevelType w:val="hybridMultilevel"/>
    <w:tmpl w:val="7ADEFE6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5C2379"/>
    <w:multiLevelType w:val="hybridMultilevel"/>
    <w:tmpl w:val="0A2C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009B0"/>
    <w:multiLevelType w:val="hybridMultilevel"/>
    <w:tmpl w:val="ADEA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903E1"/>
    <w:multiLevelType w:val="hybridMultilevel"/>
    <w:tmpl w:val="1E700F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E0546E"/>
    <w:multiLevelType w:val="hybridMultilevel"/>
    <w:tmpl w:val="A9689A02"/>
    <w:lvl w:ilvl="0" w:tplc="DADE38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B75D4B"/>
    <w:multiLevelType w:val="hybridMultilevel"/>
    <w:tmpl w:val="28743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43803">
    <w:abstractNumId w:val="10"/>
  </w:num>
  <w:num w:numId="2" w16cid:durableId="926504103">
    <w:abstractNumId w:val="16"/>
  </w:num>
  <w:num w:numId="3" w16cid:durableId="1570310965">
    <w:abstractNumId w:val="1"/>
  </w:num>
  <w:num w:numId="4" w16cid:durableId="533621929">
    <w:abstractNumId w:val="12"/>
  </w:num>
  <w:num w:numId="5" w16cid:durableId="1397439682">
    <w:abstractNumId w:val="9"/>
  </w:num>
  <w:num w:numId="6" w16cid:durableId="206528332">
    <w:abstractNumId w:val="6"/>
  </w:num>
  <w:num w:numId="7" w16cid:durableId="904880198">
    <w:abstractNumId w:val="2"/>
  </w:num>
  <w:num w:numId="8" w16cid:durableId="456947532">
    <w:abstractNumId w:val="13"/>
  </w:num>
  <w:num w:numId="9" w16cid:durableId="1844053576">
    <w:abstractNumId w:val="17"/>
  </w:num>
  <w:num w:numId="10" w16cid:durableId="588731865">
    <w:abstractNumId w:val="8"/>
  </w:num>
  <w:num w:numId="11" w16cid:durableId="614024541">
    <w:abstractNumId w:val="14"/>
  </w:num>
  <w:num w:numId="12" w16cid:durableId="952977301">
    <w:abstractNumId w:val="15"/>
  </w:num>
  <w:num w:numId="13" w16cid:durableId="1359115974">
    <w:abstractNumId w:val="5"/>
  </w:num>
  <w:num w:numId="14" w16cid:durableId="1660769064">
    <w:abstractNumId w:val="3"/>
  </w:num>
  <w:num w:numId="15" w16cid:durableId="1608075156">
    <w:abstractNumId w:val="11"/>
  </w:num>
  <w:num w:numId="16" w16cid:durableId="1117793333">
    <w:abstractNumId w:val="7"/>
  </w:num>
  <w:num w:numId="17" w16cid:durableId="512457851">
    <w:abstractNumId w:val="4"/>
  </w:num>
  <w:num w:numId="18" w16cid:durableId="12622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8F"/>
    <w:rsid w:val="0000008B"/>
    <w:rsid w:val="00091ED1"/>
    <w:rsid w:val="000F71D5"/>
    <w:rsid w:val="001858A4"/>
    <w:rsid w:val="001B3392"/>
    <w:rsid w:val="001B6E7F"/>
    <w:rsid w:val="00210FB0"/>
    <w:rsid w:val="00247535"/>
    <w:rsid w:val="00247F37"/>
    <w:rsid w:val="002503EF"/>
    <w:rsid w:val="00252289"/>
    <w:rsid w:val="0025658E"/>
    <w:rsid w:val="002C6FEE"/>
    <w:rsid w:val="002F4411"/>
    <w:rsid w:val="00334B59"/>
    <w:rsid w:val="00347B1D"/>
    <w:rsid w:val="003A7D57"/>
    <w:rsid w:val="003E43BA"/>
    <w:rsid w:val="003F4F54"/>
    <w:rsid w:val="00403C24"/>
    <w:rsid w:val="0040656D"/>
    <w:rsid w:val="004135D0"/>
    <w:rsid w:val="00431D83"/>
    <w:rsid w:val="0043209D"/>
    <w:rsid w:val="00445E44"/>
    <w:rsid w:val="0047368A"/>
    <w:rsid w:val="004A6E71"/>
    <w:rsid w:val="004F3492"/>
    <w:rsid w:val="00554016"/>
    <w:rsid w:val="006640F7"/>
    <w:rsid w:val="00670330"/>
    <w:rsid w:val="006E0D62"/>
    <w:rsid w:val="006E4200"/>
    <w:rsid w:val="006E5EB3"/>
    <w:rsid w:val="00747371"/>
    <w:rsid w:val="00791827"/>
    <w:rsid w:val="008012C0"/>
    <w:rsid w:val="00840E28"/>
    <w:rsid w:val="00873201"/>
    <w:rsid w:val="008901EA"/>
    <w:rsid w:val="008B70F0"/>
    <w:rsid w:val="008C1D4D"/>
    <w:rsid w:val="00911F60"/>
    <w:rsid w:val="0096610A"/>
    <w:rsid w:val="00991B7A"/>
    <w:rsid w:val="009B03F8"/>
    <w:rsid w:val="009C66CD"/>
    <w:rsid w:val="009F0148"/>
    <w:rsid w:val="00A944FD"/>
    <w:rsid w:val="00AA25D2"/>
    <w:rsid w:val="00AB248F"/>
    <w:rsid w:val="00C3076A"/>
    <w:rsid w:val="00C65F7F"/>
    <w:rsid w:val="00D32A54"/>
    <w:rsid w:val="00D44FF4"/>
    <w:rsid w:val="00D4634A"/>
    <w:rsid w:val="00DA2B4B"/>
    <w:rsid w:val="00DA7886"/>
    <w:rsid w:val="00DB00D9"/>
    <w:rsid w:val="00DF6AD5"/>
    <w:rsid w:val="00E1570E"/>
    <w:rsid w:val="00E50477"/>
    <w:rsid w:val="00E85C8F"/>
    <w:rsid w:val="00EB4745"/>
    <w:rsid w:val="00ED003D"/>
    <w:rsid w:val="00ED22DB"/>
    <w:rsid w:val="00EF7C25"/>
    <w:rsid w:val="00F00FB8"/>
    <w:rsid w:val="00F02F00"/>
    <w:rsid w:val="00F60EA5"/>
    <w:rsid w:val="00F65DAB"/>
    <w:rsid w:val="00FC29B6"/>
    <w:rsid w:val="00FC7252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01110B-C48E-41EE-9F22-BF7EAE75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4F54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DanhsachScs-Nhnmanh1">
    <w:name w:val="Colorful List Accent 1"/>
    <w:basedOn w:val="Binhthng"/>
    <w:uiPriority w:val="34"/>
    <w:qFormat/>
    <w:rsid w:val="001B6E7F"/>
    <w:pPr>
      <w:ind w:left="720"/>
      <w:contextualSpacing/>
    </w:pPr>
  </w:style>
  <w:style w:type="table" w:styleId="LiBang">
    <w:name w:val="Table Grid"/>
    <w:basedOn w:val="BangThngthng"/>
    <w:rsid w:val="00403C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hamchiuChuthich">
    <w:name w:val="annotation reference"/>
    <w:uiPriority w:val="99"/>
    <w:semiHidden/>
    <w:unhideWhenUsed/>
    <w:rsid w:val="00347B1D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347B1D"/>
    <w:rPr>
      <w:sz w:val="20"/>
      <w:szCs w:val="20"/>
    </w:rPr>
  </w:style>
  <w:style w:type="character" w:customStyle="1" w:styleId="VnbanChuthichChar">
    <w:name w:val="Văn bản Chú thích Char"/>
    <w:link w:val="VnbanChuthich"/>
    <w:uiPriority w:val="99"/>
    <w:semiHidden/>
    <w:rsid w:val="00347B1D"/>
    <w:rPr>
      <w:rFonts w:ascii="Times New Roman" w:eastAsia="Times New Roman" w:hAnsi="Times New Roman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47B1D"/>
    <w:rPr>
      <w:b/>
      <w:bCs/>
    </w:rPr>
  </w:style>
  <w:style w:type="character" w:customStyle="1" w:styleId="ChuChuthichChar">
    <w:name w:val="Chủ đề Chú thích Char"/>
    <w:link w:val="ChuChuthich"/>
    <w:uiPriority w:val="99"/>
    <w:semiHidden/>
    <w:rsid w:val="00347B1D"/>
    <w:rPr>
      <w:rFonts w:ascii="Times New Roman" w:eastAsia="Times New Roman" w:hAnsi="Times New Roman"/>
      <w:b/>
      <w:bCs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47B1D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347B1D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8901EA"/>
  </w:style>
  <w:style w:type="character" w:styleId="Siuktni">
    <w:name w:val="Hyperlink"/>
    <w:uiPriority w:val="99"/>
    <w:semiHidden/>
    <w:unhideWhenUsed/>
    <w:rsid w:val="008901EA"/>
    <w:rPr>
      <w:color w:val="0000FF"/>
      <w:u w:val="single"/>
    </w:rPr>
  </w:style>
  <w:style w:type="character" w:styleId="Manh">
    <w:name w:val="Strong"/>
    <w:uiPriority w:val="22"/>
    <w:qFormat/>
    <w:rsid w:val="00890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01CB4-6085-364C-A26E-A1AD2E96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Clipsham</dc:creator>
  <cp:keywords/>
  <cp:lastModifiedBy>phamvanvung</cp:lastModifiedBy>
  <cp:revision>4</cp:revision>
  <cp:lastPrinted>2009-02-24T01:50:00Z</cp:lastPrinted>
  <dcterms:created xsi:type="dcterms:W3CDTF">2023-07-15T11:55:00Z</dcterms:created>
  <dcterms:modified xsi:type="dcterms:W3CDTF">2023-07-15T11:55:00Z</dcterms:modified>
</cp:coreProperties>
</file>